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EDF84" w14:textId="77777777" w:rsidR="008114FE" w:rsidRDefault="008114FE" w:rsidP="008114FE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ins w:id="0" w:author="Alexandar Dimitrov" w:date="2019-09-11T14:07:00Z"/>
          <w:sz w:val="40"/>
          <w:lang w:val="en-US"/>
        </w:rPr>
      </w:pPr>
      <w:ins w:id="1" w:author="Alexandar Dimitrov" w:date="2019-09-11T14:07:00Z">
        <w:r>
          <w:rPr>
            <w:sz w:val="40"/>
            <w:lang w:val="en-US"/>
          </w:rPr>
          <w:t>P</w:t>
        </w:r>
      </w:ins>
      <w:del w:id="2" w:author="Alexandar Dimitrov" w:date="2019-09-11T14:07:00Z">
        <w:r w:rsidR="00DC50EC" w:rsidDel="008114FE">
          <w:rPr>
            <w:sz w:val="40"/>
            <w:lang w:val="en-US"/>
          </w:rPr>
          <w:delText>Retake e</w:delText>
        </w:r>
        <w:r w:rsidR="00BD2FF2" w:rsidDel="008114FE">
          <w:rPr>
            <w:sz w:val="40"/>
            <w:lang w:val="en-US"/>
          </w:rPr>
          <w:delText>xam - p</w:delText>
        </w:r>
      </w:del>
      <w:r w:rsidR="00BD2FF2">
        <w:rPr>
          <w:sz w:val="40"/>
          <w:lang w:val="en-US"/>
        </w:rPr>
        <w:t xml:space="preserve">rogramming </w:t>
      </w:r>
      <w:ins w:id="3" w:author="Alexandar Dimitrov" w:date="2019-09-11T14:07:00Z">
        <w:r>
          <w:rPr>
            <w:sz w:val="40"/>
            <w:lang w:val="en-US"/>
          </w:rPr>
          <w:t>F</w:t>
        </w:r>
      </w:ins>
      <w:del w:id="4" w:author="Alexandar Dimitrov" w:date="2019-09-11T14:07:00Z">
        <w:r w:rsidR="00BD2FF2" w:rsidDel="008114FE">
          <w:rPr>
            <w:sz w:val="40"/>
            <w:lang w:val="en-US"/>
          </w:rPr>
          <w:delText>f</w:delText>
        </w:r>
      </w:del>
      <w:r w:rsidR="00BD2FF2">
        <w:rPr>
          <w:sz w:val="40"/>
          <w:lang w:val="en-US"/>
        </w:rPr>
        <w:t xml:space="preserve">undamentals with </w:t>
      </w:r>
      <w:ins w:id="5" w:author="Alexandar Dimitrov" w:date="2019-09-11T14:07:00Z">
        <w:r>
          <w:rPr>
            <w:sz w:val="40"/>
            <w:lang w:val="en-US"/>
          </w:rPr>
          <w:t>P</w:t>
        </w:r>
      </w:ins>
      <w:del w:id="6" w:author="Alexandar Dimitrov" w:date="2019-09-11T14:07:00Z">
        <w:r w:rsidR="00BD2FF2" w:rsidDel="008114FE">
          <w:rPr>
            <w:sz w:val="40"/>
            <w:lang w:val="en-US"/>
          </w:rPr>
          <w:delText>p</w:delText>
        </w:r>
      </w:del>
      <w:r w:rsidR="00BD2FF2">
        <w:rPr>
          <w:sz w:val="40"/>
          <w:lang w:val="en-US"/>
        </w:rPr>
        <w:t>ython</w:t>
      </w:r>
      <w:ins w:id="7" w:author="Alexandar Dimitrov" w:date="2019-09-11T14:07:00Z">
        <w:r>
          <w:rPr>
            <w:sz w:val="40"/>
            <w:lang w:val="en-US"/>
          </w:rPr>
          <w:t xml:space="preserve"> </w:t>
        </w:r>
      </w:ins>
    </w:p>
    <w:p w14:paraId="1A4B50CA" w14:textId="3C515E0D" w:rsidR="008114FE" w:rsidRDefault="008114FE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ins w:id="8" w:author="Alexandar Dimitrov" w:date="2019-09-11T14:10:00Z"/>
          <w:sz w:val="40"/>
          <w:lang w:val="en-US"/>
        </w:rPr>
      </w:pPr>
      <w:ins w:id="9" w:author="Alexandar Dimitrov" w:date="2019-09-11T14:07:00Z">
        <w:r>
          <w:rPr>
            <w:sz w:val="40"/>
            <w:lang w:val="en-US"/>
          </w:rPr>
          <w:t>24 March 2019</w:t>
        </w:r>
      </w:ins>
    </w:p>
    <w:p w14:paraId="1891FEDA" w14:textId="7B266756" w:rsidR="00892FEF" w:rsidRDefault="00892FEF" w:rsidP="00892FEF">
      <w:pPr>
        <w:rPr>
          <w:ins w:id="10" w:author="Alexandar Dimitrov" w:date="2019-09-11T14:10:00Z"/>
        </w:rPr>
      </w:pPr>
      <w:ins w:id="11" w:author="Alexandar Dimitrov" w:date="2019-09-11T14:10:00Z">
        <w:r>
          <w:t>Submit your solutions in the SoftUni judge system at</w:t>
        </w:r>
        <w:r w:rsidRPr="00892FEF">
          <w:t xml:space="preserve"> </w:t>
        </w:r>
        <w:r>
          <w:fldChar w:fldCharType="begin"/>
        </w:r>
        <w:r>
          <w:instrText xml:space="preserve"> HYPERLINK "https://judge.softuni.bg/Contests/Practice/Index/1590" \l "0" </w:instrText>
        </w:r>
        <w:r>
          <w:fldChar w:fldCharType="separate"/>
        </w:r>
        <w:r>
          <w:rPr>
            <w:rStyle w:val="Hyperlink"/>
          </w:rPr>
          <w:t>https://judge.softuni.bg/Contests/Practice/Index/1590#0</w:t>
        </w:r>
        <w:r>
          <w:fldChar w:fldCharType="end"/>
        </w:r>
        <w:r>
          <w:t>.</w:t>
        </w:r>
      </w:ins>
    </w:p>
    <w:p w14:paraId="0B574BAD" w14:textId="77777777" w:rsidR="0076080F" w:rsidRPr="0076080F" w:rsidRDefault="0076080F" w:rsidP="00892FEF">
      <w:pPr>
        <w:rPr>
          <w:rPrChange w:id="12" w:author="Alexandar Dimitrov" w:date="2019-09-11T14:10:00Z">
            <w:rPr>
              <w:sz w:val="40"/>
              <w:lang w:val="en-US"/>
            </w:rPr>
          </w:rPrChange>
        </w:rPr>
        <w:pPrChange w:id="13" w:author="Alexandar Dimitrov" w:date="2019-09-11T14:10:00Z">
          <w:pPr>
            <w:pStyle w:val="Heading2"/>
            <w:numPr>
              <w:numId w:val="0"/>
            </w:numPr>
            <w:spacing w:before="40"/>
            <w:ind w:left="0" w:firstLine="0"/>
            <w:jc w:val="center"/>
          </w:pPr>
        </w:pPrChange>
      </w:pPr>
    </w:p>
    <w:p w14:paraId="238AA091" w14:textId="5C2893F0" w:rsidR="00DF3E54" w:rsidRPr="005A28C6" w:rsidRDefault="00045D2F" w:rsidP="00EA7399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rPr>
          <w:lang w:val="en-US"/>
        </w:rPr>
        <w:t>Problem</w:t>
      </w:r>
      <w:r w:rsidR="00DF3E54">
        <w:t xml:space="preserve"> </w:t>
      </w:r>
      <w:r w:rsidR="00BD2FF2">
        <w:rPr>
          <w:lang w:val="en-US"/>
        </w:rPr>
        <w:t>1</w:t>
      </w:r>
      <w:r w:rsidR="00DF3E54">
        <w:t xml:space="preserve">. </w:t>
      </w:r>
      <w:r w:rsidR="00EF0E2A">
        <w:rPr>
          <w:lang w:val="en-US"/>
        </w:rPr>
        <w:t>Build a building</w:t>
      </w:r>
    </w:p>
    <w:p w14:paraId="7716B4A4" w14:textId="7D272671" w:rsidR="00446FD6" w:rsidRDefault="00EF0E2A" w:rsidP="00EF0E2A">
      <w:pPr>
        <w:spacing w:before="40" w:after="40"/>
        <w:rPr>
          <w:lang w:val="en-US"/>
        </w:rPr>
      </w:pPr>
      <w:r>
        <w:rPr>
          <w:lang w:val="en-US"/>
        </w:rPr>
        <w:t>We are going to try to build a building. For that we will receive the budget</w:t>
      </w:r>
      <w:r w:rsidR="00805F4C">
        <w:rPr>
          <w:lang w:val="en-US"/>
        </w:rPr>
        <w:t>,</w:t>
      </w:r>
      <w:r w:rsidR="00805F4C" w:rsidRPr="00805F4C">
        <w:rPr>
          <w:lang w:val="en-US"/>
        </w:rPr>
        <w:t xml:space="preserve"> </w:t>
      </w:r>
      <w:r w:rsidR="00805F4C">
        <w:rPr>
          <w:lang w:val="en-US"/>
        </w:rPr>
        <w:t xml:space="preserve">of course we have </w:t>
      </w:r>
      <w:r w:rsidR="00805F4C" w:rsidRPr="00EF0E2A">
        <w:rPr>
          <w:lang w:val="en-US"/>
        </w:rPr>
        <w:t>initial capital</w:t>
      </w:r>
      <w:r w:rsidR="00805F4C">
        <w:t xml:space="preserve"> – </w:t>
      </w:r>
      <w:proofErr w:type="gramStart"/>
      <w:r w:rsidR="00805F4C">
        <w:rPr>
          <w:lang w:val="en-US"/>
        </w:rPr>
        <w:t xml:space="preserve">m 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after that we will receive n – the number of investors who are interested to take place in our project. In the next n-lines we will receive numbers (one at a row) – the money which investors want to give us. For every investor we must print information in the following format:</w:t>
      </w:r>
    </w:p>
    <w:p w14:paraId="63790969" w14:textId="77777777" w:rsidR="00EF0E2A" w:rsidRDefault="00EF0E2A" w:rsidP="00EF0E2A">
      <w:pPr>
        <w:spacing w:before="40" w:after="40"/>
        <w:rPr>
          <w:lang w:val="en-US"/>
        </w:rPr>
      </w:pPr>
    </w:p>
    <w:p w14:paraId="03303C9E" w14:textId="03B3F18E" w:rsid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  <w:r w:rsidRPr="00EF0E2A">
        <w:rPr>
          <w:b/>
          <w:sz w:val="24"/>
          <w:szCs w:val="24"/>
          <w:lang w:val="en-US"/>
        </w:rPr>
        <w:t>‘Investor {number}</w:t>
      </w:r>
      <w:r w:rsidR="00E91F6F">
        <w:rPr>
          <w:b/>
          <w:sz w:val="24"/>
          <w:szCs w:val="24"/>
          <w:lang w:val="en-US"/>
        </w:rPr>
        <w:t xml:space="preserve"> gave</w:t>
      </w:r>
      <w:r w:rsidRPr="00EF0E2A">
        <w:rPr>
          <w:b/>
          <w:sz w:val="24"/>
          <w:szCs w:val="24"/>
          <w:lang w:val="en-US"/>
        </w:rPr>
        <w:t xml:space="preserve"> us {</w:t>
      </w:r>
      <w:proofErr w:type="spellStart"/>
      <w:r w:rsidRPr="00EF0E2A">
        <w:rPr>
          <w:b/>
          <w:sz w:val="24"/>
          <w:szCs w:val="24"/>
          <w:lang w:val="en-US"/>
        </w:rPr>
        <w:t>money_given</w:t>
      </w:r>
      <w:proofErr w:type="spellEnd"/>
      <w:r w:rsidRPr="00EF0E2A">
        <w:rPr>
          <w:b/>
          <w:sz w:val="24"/>
          <w:szCs w:val="24"/>
          <w:lang w:val="en-US"/>
        </w:rPr>
        <w:t>}.’</w:t>
      </w:r>
    </w:p>
    <w:p w14:paraId="294683CB" w14:textId="2AC11D06" w:rsidR="00AA3E3E" w:rsidRPr="00AA3E3E" w:rsidRDefault="00AA3E3E" w:rsidP="00EF0E2A">
      <w:pPr>
        <w:spacing w:before="40" w:after="40"/>
        <w:rPr>
          <w:b/>
          <w:i/>
          <w:sz w:val="24"/>
          <w:szCs w:val="24"/>
          <w:lang w:val="en-US"/>
        </w:rPr>
      </w:pPr>
      <w:r w:rsidRPr="00AA3E3E">
        <w:rPr>
          <w:b/>
          <w:i/>
          <w:sz w:val="24"/>
          <w:szCs w:val="24"/>
          <w:lang w:val="en-US"/>
        </w:rPr>
        <w:t>Where {</w:t>
      </w:r>
      <w:proofErr w:type="spellStart"/>
      <w:r w:rsidRPr="00AA3E3E">
        <w:rPr>
          <w:b/>
          <w:i/>
          <w:sz w:val="24"/>
          <w:szCs w:val="24"/>
          <w:lang w:val="en-US"/>
        </w:rPr>
        <w:t>money_given</w:t>
      </w:r>
      <w:proofErr w:type="spellEnd"/>
      <w:r w:rsidRPr="00AA3E3E">
        <w:rPr>
          <w:b/>
          <w:i/>
          <w:sz w:val="24"/>
          <w:szCs w:val="24"/>
          <w:lang w:val="en-US"/>
        </w:rPr>
        <w:t>} is formatted two digits after the decimal point.</w:t>
      </w:r>
    </w:p>
    <w:p w14:paraId="50B694B4" w14:textId="77777777" w:rsid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</w:p>
    <w:p w14:paraId="06437D0E" w14:textId="21A83C17" w:rsidR="00EF0E2A" w:rsidRDefault="00EF0E2A" w:rsidP="00EF0E2A">
      <w:pPr>
        <w:spacing w:before="40" w:after="40"/>
        <w:rPr>
          <w:lang w:val="en-US"/>
        </w:rPr>
      </w:pPr>
      <w:r>
        <w:rPr>
          <w:lang w:val="en-US"/>
        </w:rPr>
        <w:t xml:space="preserve">If at some point we have enough money to build our </w:t>
      </w:r>
      <w:proofErr w:type="gramStart"/>
      <w:r>
        <w:rPr>
          <w:lang w:val="en-US"/>
        </w:rPr>
        <w:t>building</w:t>
      </w:r>
      <w:proofErr w:type="gramEnd"/>
      <w:r>
        <w:rPr>
          <w:lang w:val="en-US"/>
        </w:rPr>
        <w:t xml:space="preserve"> we should stop taking </w:t>
      </w:r>
      <w:proofErr w:type="spellStart"/>
      <w:r>
        <w:rPr>
          <w:lang w:val="en-US"/>
        </w:rPr>
        <w:t>investors</w:t>
      </w:r>
      <w:proofErr w:type="spellEnd"/>
      <w:r>
        <w:rPr>
          <w:lang w:val="en-US"/>
        </w:rPr>
        <w:t xml:space="preserve"> money and print:</w:t>
      </w:r>
    </w:p>
    <w:p w14:paraId="4E15FF02" w14:textId="77777777" w:rsidR="00EF0E2A" w:rsidRP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</w:p>
    <w:p w14:paraId="42ED4B0F" w14:textId="33C2C42F" w:rsid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  <w:r w:rsidRPr="00EF0E2A">
        <w:rPr>
          <w:b/>
          <w:sz w:val="24"/>
          <w:szCs w:val="24"/>
          <w:lang w:val="en-US"/>
        </w:rPr>
        <w:t>‘</w:t>
      </w:r>
      <w:r w:rsidR="006D3F80" w:rsidRPr="00EF0E2A">
        <w:rPr>
          <w:b/>
          <w:sz w:val="24"/>
          <w:szCs w:val="24"/>
          <w:lang w:val="en-US"/>
        </w:rPr>
        <w:t>We will manage to build it. Start now!</w:t>
      </w:r>
      <w:r w:rsidR="006D3F80">
        <w:rPr>
          <w:b/>
          <w:sz w:val="24"/>
          <w:szCs w:val="24"/>
          <w:lang w:val="en-US"/>
        </w:rPr>
        <w:t xml:space="preserve"> </w:t>
      </w:r>
      <w:r w:rsidR="006D3F80" w:rsidRPr="00E86A9D">
        <w:rPr>
          <w:b/>
          <w:sz w:val="24"/>
          <w:szCs w:val="24"/>
          <w:lang w:val="en-US"/>
        </w:rPr>
        <w:t>Extra money - {</w:t>
      </w:r>
      <w:proofErr w:type="spellStart"/>
      <w:r w:rsidR="006D3F80" w:rsidRPr="00E86A9D">
        <w:rPr>
          <w:b/>
          <w:sz w:val="24"/>
          <w:szCs w:val="24"/>
          <w:lang w:val="en-US"/>
        </w:rPr>
        <w:t>extra_money</w:t>
      </w:r>
      <w:proofErr w:type="spellEnd"/>
      <w:r w:rsidR="006D3F80" w:rsidRPr="00E86A9D">
        <w:rPr>
          <w:b/>
          <w:sz w:val="24"/>
          <w:szCs w:val="24"/>
          <w:lang w:val="en-US"/>
        </w:rPr>
        <w:t>}</w:t>
      </w:r>
      <w:ins w:id="14" w:author="Valentin" w:date="2019-03-11T23:34:00Z">
        <w:r w:rsidR="005A28C6">
          <w:rPr>
            <w:b/>
            <w:sz w:val="24"/>
            <w:szCs w:val="24"/>
            <w:lang w:val="en-US"/>
          </w:rPr>
          <w:t>.</w:t>
        </w:r>
      </w:ins>
      <w:r w:rsidR="006D3F80">
        <w:rPr>
          <w:b/>
          <w:sz w:val="24"/>
          <w:szCs w:val="24"/>
          <w:lang w:val="en-US"/>
        </w:rPr>
        <w:t>”</w:t>
      </w:r>
    </w:p>
    <w:p w14:paraId="44B57098" w14:textId="5EF0FD63" w:rsidR="00AA3E3E" w:rsidDel="008114FE" w:rsidRDefault="00AA3E3E" w:rsidP="00EF0E2A">
      <w:pPr>
        <w:spacing w:before="40" w:after="40"/>
        <w:rPr>
          <w:del w:id="15" w:author="Alexandar Dimitrov" w:date="2019-09-11T14:07:00Z"/>
          <w:b/>
          <w:sz w:val="24"/>
          <w:szCs w:val="24"/>
          <w:lang w:val="en-US"/>
        </w:rPr>
      </w:pPr>
    </w:p>
    <w:p w14:paraId="4CAFCDF3" w14:textId="6C91D0B9" w:rsid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</w:p>
    <w:p w14:paraId="310143B7" w14:textId="79454200" w:rsidR="00EF0E2A" w:rsidRDefault="00EF0E2A" w:rsidP="00EF0E2A">
      <w:pPr>
        <w:spacing w:before="40" w:after="40"/>
        <w:rPr>
          <w:lang w:val="en-US"/>
        </w:rPr>
      </w:pPr>
      <w:r>
        <w:rPr>
          <w:lang w:val="en-US"/>
        </w:rPr>
        <w:t>If we didn’t collect eno</w:t>
      </w:r>
      <w:bookmarkStart w:id="16" w:name="_GoBack"/>
      <w:bookmarkEnd w:id="16"/>
      <w:r>
        <w:rPr>
          <w:lang w:val="en-US"/>
        </w:rPr>
        <w:t xml:space="preserve">ugh capital after all </w:t>
      </w:r>
      <w:r w:rsidR="003D19F0">
        <w:rPr>
          <w:lang w:val="en-US"/>
        </w:rPr>
        <w:t>investors’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money</w:t>
      </w:r>
      <w:proofErr w:type="gramEnd"/>
      <w:r>
        <w:rPr>
          <w:lang w:val="en-US"/>
        </w:rPr>
        <w:t xml:space="preserve"> we must print:</w:t>
      </w:r>
    </w:p>
    <w:p w14:paraId="27E60B75" w14:textId="6EDC7D76" w:rsidR="00EF0E2A" w:rsidRDefault="00EF0E2A" w:rsidP="00EF0E2A">
      <w:pPr>
        <w:spacing w:before="40" w:after="40"/>
        <w:rPr>
          <w:lang w:val="en-US"/>
        </w:rPr>
      </w:pPr>
    </w:p>
    <w:p w14:paraId="1BC61C7E" w14:textId="6864543A" w:rsid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  <w:r w:rsidRPr="00EF0E2A">
        <w:rPr>
          <w:b/>
          <w:sz w:val="24"/>
          <w:szCs w:val="24"/>
          <w:lang w:val="en-US"/>
        </w:rPr>
        <w:t>‘Project can</w:t>
      </w:r>
      <w:del w:id="17" w:author="Alexandar Dimitrov" w:date="2019-09-11T14:11:00Z">
        <w:r w:rsidRPr="00EF0E2A" w:rsidDel="00AC741E">
          <w:rPr>
            <w:b/>
            <w:sz w:val="24"/>
            <w:szCs w:val="24"/>
            <w:lang w:val="en-US"/>
          </w:rPr>
          <w:delText xml:space="preserve"> </w:delText>
        </w:r>
      </w:del>
      <w:r w:rsidRPr="00EF0E2A">
        <w:rPr>
          <w:b/>
          <w:sz w:val="24"/>
          <w:szCs w:val="24"/>
          <w:lang w:val="en-US"/>
        </w:rPr>
        <w:t>not start. We need {money} more</w:t>
      </w:r>
      <w:r w:rsidR="006D3F80">
        <w:rPr>
          <w:b/>
          <w:sz w:val="24"/>
          <w:szCs w:val="24"/>
          <w:lang w:val="en-US"/>
        </w:rPr>
        <w:t>.</w:t>
      </w:r>
      <w:r w:rsidRPr="00EF0E2A">
        <w:rPr>
          <w:b/>
          <w:sz w:val="24"/>
          <w:szCs w:val="24"/>
          <w:lang w:val="en-US"/>
        </w:rPr>
        <w:t>’</w:t>
      </w:r>
    </w:p>
    <w:p w14:paraId="277E49FA" w14:textId="77777777" w:rsidR="00EF0E2A" w:rsidRP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</w:p>
    <w:p w14:paraId="4BCD3513" w14:textId="77C1DB41" w:rsidR="00DF3E54" w:rsidRPr="00045D2F" w:rsidRDefault="00045D2F" w:rsidP="00446FD6">
      <w:pPr>
        <w:pStyle w:val="Heading3"/>
        <w:spacing w:before="40"/>
        <w:rPr>
          <w:lang w:val="en-US"/>
        </w:rPr>
      </w:pPr>
      <w:r>
        <w:rPr>
          <w:lang w:val="en-US"/>
        </w:rPr>
        <w:t>Input</w:t>
      </w:r>
    </w:p>
    <w:p w14:paraId="55D776A1" w14:textId="7085940D" w:rsidR="005978D6" w:rsidRPr="005978D6" w:rsidRDefault="00045D2F" w:rsidP="00EA7399">
      <w:pPr>
        <w:spacing w:before="40" w:after="40"/>
      </w:pPr>
      <w:r w:rsidRPr="00045D2F">
        <w:t>You will recieve on the first 3 lines</w:t>
      </w:r>
      <w:r w:rsidR="005978D6">
        <w:t>:</w:t>
      </w:r>
    </w:p>
    <w:p w14:paraId="597B97B3" w14:textId="4962B764" w:rsidR="00021669" w:rsidRPr="00045D2F" w:rsidRDefault="00EF0E2A" w:rsidP="00045D2F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budget</w:t>
      </w:r>
      <w:r w:rsidR="00045D2F" w:rsidRPr="00045D2F">
        <w:rPr>
          <w:b/>
        </w:rPr>
        <w:t xml:space="preserve"> </w:t>
      </w:r>
      <w:r w:rsidR="00045D2F">
        <w:rPr>
          <w:b/>
          <w:lang w:val="en-US"/>
        </w:rPr>
        <w:t xml:space="preserve">– </w:t>
      </w:r>
      <w:r>
        <w:rPr>
          <w:b/>
          <w:lang w:val="en-US"/>
        </w:rPr>
        <w:t>the budget we need to build the building</w:t>
      </w:r>
      <w:r w:rsidR="00045D2F">
        <w:rPr>
          <w:b/>
          <w:lang w:val="en-US"/>
        </w:rPr>
        <w:t xml:space="preserve"> [floating  number]</w:t>
      </w:r>
    </w:p>
    <w:p w14:paraId="2147E534" w14:textId="0335AF2A" w:rsidR="00045D2F" w:rsidRPr="00045D2F" w:rsidRDefault="00EF0E2A" w:rsidP="00045D2F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  <w:lang w:val="en-US"/>
        </w:rPr>
        <w:t>m</w:t>
      </w:r>
      <w:r w:rsidR="00045D2F">
        <w:rPr>
          <w:b/>
          <w:lang w:val="en-US"/>
        </w:rPr>
        <w:t xml:space="preserve"> – </w:t>
      </w:r>
      <w:r>
        <w:rPr>
          <w:b/>
          <w:lang w:val="en-US"/>
        </w:rPr>
        <w:t xml:space="preserve">the initial capital we </w:t>
      </w:r>
      <w:proofErr w:type="gramStart"/>
      <w:r>
        <w:rPr>
          <w:b/>
          <w:lang w:val="en-US"/>
        </w:rPr>
        <w:t>have</w:t>
      </w:r>
      <w:r w:rsidR="00045D2F">
        <w:rPr>
          <w:b/>
          <w:lang w:val="en-US"/>
        </w:rPr>
        <w:t>[</w:t>
      </w:r>
      <w:proofErr w:type="gramEnd"/>
      <w:r w:rsidR="00045D2F">
        <w:rPr>
          <w:b/>
          <w:lang w:val="en-US"/>
        </w:rPr>
        <w:t>floating number]</w:t>
      </w:r>
    </w:p>
    <w:p w14:paraId="61772322" w14:textId="1D0A1FE6" w:rsidR="00045D2F" w:rsidRPr="005978D6" w:rsidRDefault="00EF0E2A" w:rsidP="00045D2F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  <w:lang w:val="en-US"/>
        </w:rPr>
        <w:t>n</w:t>
      </w:r>
      <w:r w:rsidR="00045D2F">
        <w:rPr>
          <w:b/>
          <w:lang w:val="en-US"/>
        </w:rPr>
        <w:t xml:space="preserve"> – </w:t>
      </w:r>
      <w:r>
        <w:rPr>
          <w:b/>
          <w:lang w:val="en-US"/>
        </w:rPr>
        <w:t>number of investors</w:t>
      </w:r>
      <w:r w:rsidR="00045D2F">
        <w:rPr>
          <w:b/>
          <w:lang w:val="en-US"/>
        </w:rPr>
        <w:t xml:space="preserve"> [</w:t>
      </w:r>
      <w:r>
        <w:rPr>
          <w:b/>
          <w:lang w:val="en-US"/>
        </w:rPr>
        <w:t>integer</w:t>
      </w:r>
      <w:r w:rsidR="00045D2F">
        <w:rPr>
          <w:b/>
          <w:lang w:val="en-US"/>
        </w:rPr>
        <w:t xml:space="preserve"> number]</w:t>
      </w:r>
    </w:p>
    <w:p w14:paraId="1EA1DE00" w14:textId="67D761F6" w:rsidR="00045D2F" w:rsidRDefault="00045D2F" w:rsidP="00045D2F">
      <w:pPr>
        <w:spacing w:before="40" w:after="40" w:line="240" w:lineRule="auto"/>
        <w:rPr>
          <w:b/>
          <w:lang w:val="en-US"/>
        </w:rPr>
      </w:pPr>
      <w:r>
        <w:rPr>
          <w:b/>
        </w:rPr>
        <w:t>F</w:t>
      </w:r>
      <w:r w:rsidRPr="00045D2F">
        <w:rPr>
          <w:b/>
        </w:rPr>
        <w:t>or each</w:t>
      </w:r>
      <w:r w:rsidR="004723CA">
        <w:rPr>
          <w:b/>
          <w:lang w:val="en-US"/>
        </w:rPr>
        <w:t xml:space="preserve"> investor</w:t>
      </w:r>
      <w:r w:rsidR="004723CA">
        <w:rPr>
          <w:b/>
        </w:rPr>
        <w:t xml:space="preserve"> y</w:t>
      </w:r>
      <w:r w:rsidRPr="00045D2F">
        <w:rPr>
          <w:b/>
        </w:rPr>
        <w:t xml:space="preserve">ou will </w:t>
      </w:r>
      <w:r>
        <w:rPr>
          <w:b/>
        </w:rPr>
        <w:t>receive</w:t>
      </w:r>
      <w:r>
        <w:rPr>
          <w:b/>
          <w:lang w:val="en-US"/>
        </w:rPr>
        <w:t>:</w:t>
      </w:r>
    </w:p>
    <w:p w14:paraId="5C4FAAB3" w14:textId="0D77D992" w:rsidR="00045D2F" w:rsidRPr="000668CB" w:rsidRDefault="004723CA" w:rsidP="000668CB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  <w:lang w:val="en-US"/>
        </w:rPr>
        <w:t>money</w:t>
      </w:r>
      <w:r w:rsidR="00045D2F" w:rsidRPr="00045D2F">
        <w:rPr>
          <w:b/>
          <w:lang w:val="en-US"/>
        </w:rPr>
        <w:t xml:space="preserve"> </w:t>
      </w:r>
      <w:r>
        <w:rPr>
          <w:b/>
          <w:lang w:val="en-US"/>
        </w:rPr>
        <w:t>–</w:t>
      </w:r>
      <w:r w:rsidR="00045D2F" w:rsidRPr="00045D2F">
        <w:rPr>
          <w:b/>
          <w:lang w:val="en-US"/>
        </w:rPr>
        <w:t xml:space="preserve"> </w:t>
      </w:r>
      <w:r>
        <w:rPr>
          <w:b/>
          <w:lang w:val="en-US"/>
        </w:rPr>
        <w:t xml:space="preserve">The money that this investor has given to us </w:t>
      </w:r>
      <w:r w:rsidR="000668CB">
        <w:rPr>
          <w:b/>
          <w:lang w:val="en-US"/>
        </w:rPr>
        <w:t>[</w:t>
      </w:r>
      <w:proofErr w:type="gramStart"/>
      <w:r w:rsidR="000668CB">
        <w:rPr>
          <w:b/>
          <w:lang w:val="en-US"/>
        </w:rPr>
        <w:t>floating  number</w:t>
      </w:r>
      <w:proofErr w:type="gramEnd"/>
      <w:r w:rsidR="000668CB">
        <w:rPr>
          <w:b/>
          <w:lang w:val="en-US"/>
        </w:rPr>
        <w:t>]</w:t>
      </w:r>
    </w:p>
    <w:p w14:paraId="4B70389C" w14:textId="6D6D3A3D" w:rsidR="00045D2F" w:rsidRPr="00045D2F" w:rsidRDefault="00045D2F" w:rsidP="000668CB">
      <w:pPr>
        <w:pStyle w:val="ListParagraph"/>
        <w:spacing w:before="40" w:after="40" w:line="240" w:lineRule="auto"/>
        <w:ind w:left="765"/>
        <w:rPr>
          <w:b/>
          <w:lang w:val="en-US"/>
        </w:rPr>
      </w:pPr>
    </w:p>
    <w:p w14:paraId="563D7EB4" w14:textId="1CB1A57B" w:rsidR="00A7690F" w:rsidRPr="000668CB" w:rsidRDefault="000668CB" w:rsidP="00EA7399">
      <w:pPr>
        <w:pStyle w:val="Heading3"/>
        <w:spacing w:before="40"/>
        <w:rPr>
          <w:lang w:val="en-US"/>
        </w:rPr>
      </w:pPr>
      <w:r>
        <w:rPr>
          <w:lang w:val="en-US"/>
        </w:rPr>
        <w:t>Output</w:t>
      </w:r>
    </w:p>
    <w:p w14:paraId="6EF46E78" w14:textId="604EC044" w:rsidR="00D64012" w:rsidRDefault="000668CB" w:rsidP="00EA7399">
      <w:pPr>
        <w:spacing w:before="40" w:after="40"/>
        <w:rPr>
          <w:lang w:val="en-US"/>
        </w:rPr>
      </w:pPr>
      <w:r>
        <w:rPr>
          <w:lang w:val="en-US"/>
        </w:rPr>
        <w:t xml:space="preserve">If you have </w:t>
      </w:r>
      <w:r w:rsidR="00777340">
        <w:rPr>
          <w:lang w:val="en-US"/>
        </w:rPr>
        <w:t>enough money at some point</w:t>
      </w:r>
    </w:p>
    <w:p w14:paraId="22390A73" w14:textId="51ED1624" w:rsidR="000668CB" w:rsidRPr="00D121E0" w:rsidRDefault="00777340" w:rsidP="00E86A9D">
      <w:pPr>
        <w:pStyle w:val="ListParagraph"/>
        <w:numPr>
          <w:ilvl w:val="0"/>
          <w:numId w:val="1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„</w:t>
      </w:r>
      <w:r w:rsidRPr="00EF0E2A">
        <w:rPr>
          <w:b/>
          <w:sz w:val="24"/>
          <w:szCs w:val="24"/>
          <w:lang w:val="en-US"/>
        </w:rPr>
        <w:t>We will manage to build it. Start now!</w:t>
      </w:r>
      <w:r w:rsidR="00E86A9D">
        <w:rPr>
          <w:b/>
          <w:sz w:val="24"/>
          <w:szCs w:val="24"/>
          <w:lang w:val="en-US"/>
        </w:rPr>
        <w:t xml:space="preserve"> </w:t>
      </w:r>
      <w:r w:rsidR="00E86A9D" w:rsidRPr="00E86A9D">
        <w:rPr>
          <w:b/>
          <w:sz w:val="24"/>
          <w:szCs w:val="24"/>
          <w:lang w:val="en-US"/>
        </w:rPr>
        <w:t>Extra money - {</w:t>
      </w:r>
      <w:proofErr w:type="spellStart"/>
      <w:r w:rsidR="00E86A9D" w:rsidRPr="00E86A9D">
        <w:rPr>
          <w:b/>
          <w:sz w:val="24"/>
          <w:szCs w:val="24"/>
          <w:lang w:val="en-US"/>
        </w:rPr>
        <w:t>extra_money</w:t>
      </w:r>
      <w:proofErr w:type="spellEnd"/>
      <w:r w:rsidR="00E86A9D" w:rsidRPr="00E86A9D">
        <w:rPr>
          <w:b/>
          <w:sz w:val="24"/>
          <w:szCs w:val="24"/>
          <w:lang w:val="en-US"/>
        </w:rPr>
        <w:t>}</w:t>
      </w:r>
      <w:ins w:id="18" w:author="Valentin" w:date="2019-03-11T23:35:00Z">
        <w:r w:rsidR="005A28C6">
          <w:rPr>
            <w:b/>
            <w:sz w:val="24"/>
            <w:szCs w:val="24"/>
            <w:lang w:val="en-US"/>
          </w:rPr>
          <w:t>.</w:t>
        </w:r>
      </w:ins>
      <w:r>
        <w:rPr>
          <w:b/>
          <w:sz w:val="24"/>
          <w:szCs w:val="24"/>
          <w:lang w:val="en-US"/>
        </w:rPr>
        <w:t>”</w:t>
      </w:r>
    </w:p>
    <w:p w14:paraId="5E35EC59" w14:textId="1BCAF7AE" w:rsidR="00D121E0" w:rsidRPr="00D121E0" w:rsidRDefault="00D121E0" w:rsidP="00D121E0">
      <w:pPr>
        <w:spacing w:before="40" w:after="40"/>
        <w:ind w:left="36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Where </w:t>
      </w:r>
      <w:proofErr w:type="spellStart"/>
      <w:r>
        <w:rPr>
          <w:rFonts w:ascii="Consolas" w:hAnsi="Consolas"/>
          <w:b/>
          <w:lang w:val="en-US"/>
        </w:rPr>
        <w:t>extra_money</w:t>
      </w:r>
      <w:proofErr w:type="spellEnd"/>
      <w:r>
        <w:rPr>
          <w:rFonts w:ascii="Consolas" w:hAnsi="Consolas"/>
          <w:b/>
          <w:lang w:val="en-US"/>
        </w:rPr>
        <w:t xml:space="preserve"> is the money which has left, formatted two digits after </w:t>
      </w:r>
      <w:r w:rsidR="003D19F0">
        <w:rPr>
          <w:rFonts w:ascii="Consolas" w:hAnsi="Consolas"/>
          <w:b/>
          <w:lang w:val="en-US"/>
        </w:rPr>
        <w:t>decimal point</w:t>
      </w:r>
    </w:p>
    <w:p w14:paraId="283EEAF9" w14:textId="67BEE359" w:rsidR="000668CB" w:rsidRPr="00AC741E" w:rsidRDefault="000668CB" w:rsidP="000668CB">
      <w:pPr>
        <w:spacing w:before="40" w:after="40"/>
        <w:rPr>
          <w:rFonts w:cstheme="minorHAnsi"/>
          <w:lang w:val="en-US"/>
          <w:rPrChange w:id="19" w:author="Alexandar Dimitrov" w:date="2019-09-11T14:11:00Z">
            <w:rPr>
              <w:rFonts w:ascii="Consolas" w:hAnsi="Consolas"/>
              <w:lang w:val="en-US"/>
            </w:rPr>
          </w:rPrChange>
        </w:rPr>
      </w:pPr>
      <w:r w:rsidRPr="00AC741E">
        <w:rPr>
          <w:rFonts w:cstheme="minorHAnsi"/>
          <w:lang w:val="en-US"/>
          <w:rPrChange w:id="20" w:author="Alexandar Dimitrov" w:date="2019-09-11T14:11:00Z">
            <w:rPr>
              <w:rFonts w:ascii="Consolas" w:hAnsi="Consolas"/>
              <w:lang w:val="en-US"/>
            </w:rPr>
          </w:rPrChange>
        </w:rPr>
        <w:t xml:space="preserve">If you </w:t>
      </w:r>
      <w:r w:rsidR="00777340" w:rsidRPr="00AC741E">
        <w:rPr>
          <w:rFonts w:cstheme="minorHAnsi"/>
          <w:lang w:val="en-US"/>
          <w:rPrChange w:id="21" w:author="Alexandar Dimitrov" w:date="2019-09-11T14:11:00Z">
            <w:rPr>
              <w:rFonts w:ascii="Consolas" w:hAnsi="Consolas"/>
              <w:lang w:val="en-US"/>
            </w:rPr>
          </w:rPrChange>
        </w:rPr>
        <w:t>do not have enough money after all investors have invested print:</w:t>
      </w:r>
    </w:p>
    <w:p w14:paraId="197C8302" w14:textId="1A824808" w:rsidR="00D64012" w:rsidRPr="00777340" w:rsidRDefault="00777340" w:rsidP="00E86A9D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„</w:t>
      </w:r>
      <w:r w:rsidRPr="00EF0E2A">
        <w:rPr>
          <w:b/>
          <w:sz w:val="24"/>
          <w:szCs w:val="24"/>
          <w:lang w:val="en-US"/>
        </w:rPr>
        <w:t xml:space="preserve">Project </w:t>
      </w:r>
      <w:proofErr w:type="spellStart"/>
      <w:r w:rsidRPr="00EF0E2A">
        <w:rPr>
          <w:b/>
          <w:sz w:val="24"/>
          <w:szCs w:val="24"/>
          <w:lang w:val="en-US"/>
        </w:rPr>
        <w:t>can not</w:t>
      </w:r>
      <w:proofErr w:type="spellEnd"/>
      <w:r w:rsidRPr="00EF0E2A">
        <w:rPr>
          <w:b/>
          <w:sz w:val="24"/>
          <w:szCs w:val="24"/>
          <w:lang w:val="en-US"/>
        </w:rPr>
        <w:t xml:space="preserve"> start. We need {</w:t>
      </w:r>
      <w:r w:rsidR="00E86A9D" w:rsidRPr="00E86A9D">
        <w:rPr>
          <w:b/>
          <w:sz w:val="24"/>
          <w:szCs w:val="24"/>
          <w:lang w:val="en-US"/>
        </w:rPr>
        <w:t>difference</w:t>
      </w:r>
      <w:r w:rsidRPr="00EF0E2A">
        <w:rPr>
          <w:b/>
          <w:sz w:val="24"/>
          <w:szCs w:val="24"/>
          <w:lang w:val="en-US"/>
        </w:rPr>
        <w:t>} more</w:t>
      </w:r>
      <w:r w:rsidR="006D3F80">
        <w:rPr>
          <w:b/>
          <w:sz w:val="24"/>
          <w:szCs w:val="24"/>
          <w:lang w:val="en-US"/>
        </w:rPr>
        <w:t>.</w:t>
      </w:r>
      <w:r>
        <w:rPr>
          <w:rFonts w:ascii="Consolas" w:hAnsi="Consolas" w:cs="Consolas"/>
          <w:b/>
          <w:lang w:val="en-US"/>
        </w:rPr>
        <w:t>”</w:t>
      </w:r>
    </w:p>
    <w:p w14:paraId="725BCDFF" w14:textId="457BF2B5" w:rsidR="00777340" w:rsidRPr="00777340" w:rsidRDefault="00777340" w:rsidP="00777340">
      <w:pPr>
        <w:spacing w:before="40" w:after="40"/>
        <w:ind w:left="36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Where {money} is the money you need to reach the planned budget, formatted two digits after decimal point.</w:t>
      </w:r>
    </w:p>
    <w:p w14:paraId="73E07966" w14:textId="7DA6149E" w:rsidR="00777340" w:rsidDel="008114FE" w:rsidRDefault="00777340" w:rsidP="00777340">
      <w:pPr>
        <w:spacing w:before="40" w:after="40"/>
        <w:rPr>
          <w:del w:id="22" w:author="Alexandar Dimitrov" w:date="2019-09-11T14:07:00Z"/>
          <w:rFonts w:ascii="Consolas" w:hAnsi="Consolas"/>
          <w:b/>
        </w:rPr>
      </w:pPr>
    </w:p>
    <w:p w14:paraId="6771EBD4" w14:textId="0F6CCC03" w:rsidR="00777340" w:rsidDel="00AC741E" w:rsidRDefault="00777340" w:rsidP="00777340">
      <w:pPr>
        <w:spacing w:before="40" w:after="40"/>
        <w:rPr>
          <w:del w:id="23" w:author="Alexandar Dimitrov" w:date="2019-09-11T14:10:00Z"/>
          <w:rFonts w:ascii="Consolas" w:hAnsi="Consolas"/>
          <w:b/>
        </w:rPr>
      </w:pPr>
    </w:p>
    <w:p w14:paraId="5BDB5885" w14:textId="3C5930F6" w:rsidR="00777340" w:rsidDel="00AC741E" w:rsidRDefault="00777340" w:rsidP="00777340">
      <w:pPr>
        <w:spacing w:before="40" w:after="40"/>
        <w:rPr>
          <w:del w:id="24" w:author="Alexandar Dimitrov" w:date="2019-09-11T14:10:00Z"/>
          <w:rFonts w:ascii="Consolas" w:hAnsi="Consolas"/>
          <w:b/>
        </w:rPr>
      </w:pPr>
    </w:p>
    <w:p w14:paraId="44B81706" w14:textId="7CD527E9" w:rsidR="00777340" w:rsidDel="008114FE" w:rsidRDefault="00777340" w:rsidP="00777340">
      <w:pPr>
        <w:spacing w:before="40" w:after="40"/>
        <w:rPr>
          <w:del w:id="25" w:author="Alexandar Dimitrov" w:date="2019-09-11T14:07:00Z"/>
          <w:rFonts w:ascii="Consolas" w:hAnsi="Consolas"/>
          <w:b/>
        </w:rPr>
      </w:pPr>
    </w:p>
    <w:p w14:paraId="1869104E" w14:textId="7CC14D87" w:rsidR="00777340" w:rsidDel="008114FE" w:rsidRDefault="00777340" w:rsidP="00777340">
      <w:pPr>
        <w:spacing w:before="40" w:after="40"/>
        <w:rPr>
          <w:del w:id="26" w:author="Alexandar Dimitrov" w:date="2019-09-11T14:07:00Z"/>
          <w:rFonts w:ascii="Consolas" w:hAnsi="Consolas"/>
          <w:b/>
        </w:rPr>
      </w:pPr>
    </w:p>
    <w:p w14:paraId="1EC82CC1" w14:textId="740B92B5" w:rsidR="00777340" w:rsidDel="008114FE" w:rsidRDefault="00777340" w:rsidP="00777340">
      <w:pPr>
        <w:spacing w:before="40" w:after="40"/>
        <w:rPr>
          <w:del w:id="27" w:author="Alexandar Dimitrov" w:date="2019-09-11T14:07:00Z"/>
          <w:rFonts w:ascii="Consolas" w:hAnsi="Consolas"/>
          <w:b/>
        </w:rPr>
      </w:pPr>
    </w:p>
    <w:p w14:paraId="7B0810DA" w14:textId="2F2D9501" w:rsidR="00777340" w:rsidRDefault="00777340" w:rsidP="00777340">
      <w:pPr>
        <w:spacing w:before="40" w:after="40"/>
        <w:rPr>
          <w:rFonts w:ascii="Consolas" w:hAnsi="Consolas"/>
          <w:b/>
        </w:rPr>
      </w:pPr>
    </w:p>
    <w:p w14:paraId="02BA1E6F" w14:textId="77777777" w:rsidR="00777340" w:rsidRPr="00777340" w:rsidRDefault="00777340" w:rsidP="00777340">
      <w:pPr>
        <w:spacing w:before="40" w:after="40"/>
        <w:rPr>
          <w:rFonts w:ascii="Consolas" w:hAnsi="Consolas"/>
          <w:b/>
        </w:rPr>
      </w:pPr>
    </w:p>
    <w:p w14:paraId="29D4D855" w14:textId="770BD524" w:rsidR="00DF3E54" w:rsidRDefault="00C415C9" w:rsidP="00EA7399">
      <w:pPr>
        <w:pStyle w:val="Heading3"/>
        <w:spacing w:before="40"/>
      </w:pPr>
      <w:r>
        <w:rPr>
          <w:lang w:val="en-US"/>
        </w:rPr>
        <w:lastRenderedPageBreak/>
        <w:t>Example input/output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4410"/>
        <w:gridCol w:w="3899"/>
      </w:tblGrid>
      <w:tr w:rsidR="00DF3E54" w14:paraId="6AAD9D65" w14:textId="77777777" w:rsidTr="00941F2B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00941F2B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5FA56E" w14:textId="77777777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highlight w:val="yellow"/>
                <w:shd w:val="clear" w:color="auto" w:fill="FABF8F" w:themeFill="accent6" w:themeFillTint="99"/>
                <w:lang w:val="en-US"/>
              </w:rPr>
              <w:t>2250000</w:t>
            </w:r>
          </w:p>
          <w:p w14:paraId="115A3532" w14:textId="77777777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highlight w:val="green"/>
                <w:shd w:val="clear" w:color="auto" w:fill="FABF8F" w:themeFill="accent6" w:themeFillTint="99"/>
                <w:lang w:val="en-US"/>
              </w:rPr>
              <w:t>675000</w:t>
            </w:r>
          </w:p>
          <w:p w14:paraId="4CB77689" w14:textId="77777777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shd w:val="clear" w:color="auto" w:fill="FABF8F" w:themeFill="accent6" w:themeFillTint="99"/>
                <w:lang w:val="en-US"/>
              </w:rPr>
              <w:t>3</w:t>
            </w:r>
          </w:p>
          <w:p w14:paraId="354B4887" w14:textId="77777777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highlight w:val="cyan"/>
                <w:shd w:val="clear" w:color="auto" w:fill="FABF8F" w:themeFill="accent6" w:themeFillTint="99"/>
                <w:lang w:val="en-US"/>
              </w:rPr>
              <w:t>1000000</w:t>
            </w:r>
          </w:p>
          <w:p w14:paraId="242A25F5" w14:textId="77777777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highlight w:val="magenta"/>
                <w:shd w:val="clear" w:color="auto" w:fill="FABF8F" w:themeFill="accent6" w:themeFillTint="99"/>
                <w:lang w:val="en-US"/>
              </w:rPr>
              <w:t>750000</w:t>
            </w:r>
          </w:p>
          <w:p w14:paraId="7FFEE358" w14:textId="3878DA65" w:rsidR="00E86A9D" w:rsidRPr="00E86A9D" w:rsidRDefault="00D121E0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450000</w:t>
            </w:r>
          </w:p>
          <w:p w14:paraId="217C1425" w14:textId="21109CE4" w:rsidR="00283C99" w:rsidRDefault="00283C99" w:rsidP="00E86A9D">
            <w:pPr>
              <w:spacing w:before="0" w:after="0"/>
              <w:rPr>
                <w:color w:val="00000A"/>
                <w:lang w:val="en-US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6E53" w14:textId="77777777" w:rsidR="00560406" w:rsidRPr="00560406" w:rsidRDefault="00560406" w:rsidP="00560406">
            <w:pPr>
              <w:rPr>
                <w:rFonts w:ascii="Consolas" w:eastAsia="Calibri" w:hAnsi="Consolas" w:cs="Times New Roman"/>
                <w:lang w:val="en-US"/>
              </w:rPr>
            </w:pPr>
            <w:r w:rsidRPr="00560406">
              <w:rPr>
                <w:rFonts w:ascii="Consolas" w:eastAsia="Calibri" w:hAnsi="Consolas" w:cs="Times New Roman"/>
                <w:lang w:val="en-US"/>
              </w:rPr>
              <w:t>Investor 1 gave us 1000000.00.</w:t>
            </w:r>
          </w:p>
          <w:p w14:paraId="64BE282A" w14:textId="77777777" w:rsidR="00560406" w:rsidRPr="00560406" w:rsidRDefault="00560406" w:rsidP="00560406">
            <w:pPr>
              <w:rPr>
                <w:rFonts w:ascii="Consolas" w:eastAsia="Calibri" w:hAnsi="Consolas" w:cs="Times New Roman"/>
                <w:lang w:val="en-US"/>
              </w:rPr>
            </w:pPr>
            <w:r w:rsidRPr="00560406">
              <w:rPr>
                <w:rFonts w:ascii="Consolas" w:eastAsia="Calibri" w:hAnsi="Consolas" w:cs="Times New Roman"/>
                <w:lang w:val="en-US"/>
              </w:rPr>
              <w:t>Investor 2 gave us 750000.00.</w:t>
            </w:r>
          </w:p>
          <w:p w14:paraId="32F420B5" w14:textId="025D79C0" w:rsidR="00DF3E54" w:rsidRPr="00941F2B" w:rsidRDefault="00560406" w:rsidP="00560406">
            <w:pPr>
              <w:rPr>
                <w:rFonts w:ascii="Consolas" w:eastAsia="Calibri" w:hAnsi="Consolas" w:cs="Times New Roman"/>
                <w:lang w:val="en-US"/>
              </w:rPr>
            </w:pPr>
            <w:r w:rsidRPr="00560406">
              <w:rPr>
                <w:rFonts w:ascii="Consolas" w:eastAsia="Calibri" w:hAnsi="Consolas" w:cs="Times New Roman"/>
                <w:lang w:val="en-US"/>
              </w:rPr>
              <w:t>We will manage to build it. Start now! Extra money - 175000.00</w:t>
            </w:r>
            <w:ins w:id="28" w:author="Valentin" w:date="2019-03-11T23:36:00Z">
              <w:r w:rsidR="005A28C6">
                <w:rPr>
                  <w:rFonts w:ascii="Consolas" w:eastAsia="Calibri" w:hAnsi="Consolas" w:cs="Times New Roman"/>
                  <w:lang w:val="en-US"/>
                </w:rPr>
                <w:t>.</w:t>
              </w:r>
            </w:ins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E83D" w14:textId="77777777" w:rsidR="00070999" w:rsidRDefault="00E86A9D" w:rsidP="00070999">
            <w:pPr>
              <w:spacing w:before="40" w:after="4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 xml:space="preserve">The budget we need is </w:t>
            </w:r>
            <w:r w:rsidRPr="00E86A9D">
              <w:rPr>
                <w:color w:val="00000A"/>
                <w:highlight w:val="yellow"/>
                <w:lang w:val="en-US"/>
              </w:rPr>
              <w:t>2250000</w:t>
            </w:r>
            <w:r>
              <w:rPr>
                <w:color w:val="00000A"/>
                <w:lang w:val="en-US"/>
              </w:rPr>
              <w:t xml:space="preserve">. We have initial capital of </w:t>
            </w:r>
            <w:r w:rsidRPr="00E86A9D">
              <w:rPr>
                <w:color w:val="00000A"/>
                <w:highlight w:val="green"/>
                <w:lang w:val="en-US"/>
              </w:rPr>
              <w:t>675000</w:t>
            </w:r>
            <w:r>
              <w:rPr>
                <w:color w:val="00000A"/>
                <w:lang w:val="en-US"/>
              </w:rPr>
              <w:t>. We have 3 investors, so we start taking money.</w:t>
            </w:r>
          </w:p>
          <w:p w14:paraId="3D75FAD5" w14:textId="458C3DD2" w:rsid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highlight w:val="green"/>
                <w:shd w:val="clear" w:color="auto" w:fill="FABF8F" w:themeFill="accent6" w:themeFillTint="99"/>
                <w:lang w:val="en-US"/>
              </w:rPr>
              <w:t>675000</w:t>
            </w:r>
            <w:r>
              <w:rPr>
                <w:rFonts w:ascii="Consolas" w:hAnsi="Consolas"/>
                <w:shd w:val="clear" w:color="auto" w:fill="FABF8F" w:themeFill="accent6" w:themeFillTint="99"/>
                <w:lang w:val="en-US"/>
              </w:rPr>
              <w:t xml:space="preserve"> + </w:t>
            </w:r>
            <w:r w:rsidRPr="00E86A9D">
              <w:rPr>
                <w:rFonts w:ascii="Consolas" w:hAnsi="Consolas"/>
                <w:highlight w:val="cyan"/>
                <w:shd w:val="clear" w:color="auto" w:fill="FABF8F" w:themeFill="accent6" w:themeFillTint="99"/>
                <w:lang w:val="en-US"/>
              </w:rPr>
              <w:t>1000000</w:t>
            </w:r>
            <w:r>
              <w:rPr>
                <w:rFonts w:ascii="Consolas" w:hAnsi="Consolas"/>
                <w:shd w:val="clear" w:color="auto" w:fill="FABF8F" w:themeFill="accent6" w:themeFillTint="99"/>
                <w:lang w:val="en-US"/>
              </w:rPr>
              <w:t xml:space="preserve"> = 1675000</w:t>
            </w:r>
          </w:p>
          <w:p w14:paraId="66B41B48" w14:textId="4EF365B0" w:rsid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>
              <w:rPr>
                <w:rFonts w:ascii="Consolas" w:hAnsi="Consolas"/>
                <w:shd w:val="clear" w:color="auto" w:fill="FABF8F" w:themeFill="accent6" w:themeFillTint="99"/>
                <w:lang w:val="en-US"/>
              </w:rPr>
              <w:t xml:space="preserve">1675000 + </w:t>
            </w:r>
            <w:r w:rsidRPr="00E86A9D">
              <w:rPr>
                <w:rFonts w:ascii="Consolas" w:hAnsi="Consolas"/>
                <w:highlight w:val="magenta"/>
                <w:shd w:val="clear" w:color="auto" w:fill="FABF8F" w:themeFill="accent6" w:themeFillTint="99"/>
                <w:lang w:val="en-US"/>
              </w:rPr>
              <w:t>750000</w:t>
            </w:r>
            <w:r w:rsidR="00D121E0">
              <w:rPr>
                <w:rFonts w:ascii="Consolas" w:hAnsi="Consolas"/>
                <w:shd w:val="clear" w:color="auto" w:fill="FABF8F" w:themeFill="accent6" w:themeFillTint="99"/>
                <w:lang w:val="en-US"/>
              </w:rPr>
              <w:t xml:space="preserve"> = 2425000</w:t>
            </w:r>
          </w:p>
          <w:p w14:paraId="6A90FFE7" w14:textId="70D3BB4B" w:rsidR="00D121E0" w:rsidRPr="00E86A9D" w:rsidRDefault="00D121E0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This is enough money, so we print the information and stop collecting money.</w:t>
            </w:r>
          </w:p>
          <w:p w14:paraId="302C8039" w14:textId="573AAB5B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</w:p>
          <w:p w14:paraId="01CB719E" w14:textId="56B844E0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</w:p>
        </w:tc>
      </w:tr>
      <w:tr w:rsidR="00DF3E54" w14:paraId="12EEBA9E" w14:textId="77777777" w:rsidTr="00941F2B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4CDF" w14:textId="77777777" w:rsidR="001E6064" w:rsidRDefault="006D3F80" w:rsidP="2465A1C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>15000000</w:t>
            </w:r>
          </w:p>
          <w:p w14:paraId="7C1C0DD4" w14:textId="6D1327F5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>300000.99</w:t>
            </w:r>
          </w:p>
          <w:p w14:paraId="0036C474" w14:textId="77777777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>2</w:t>
            </w:r>
          </w:p>
          <w:p w14:paraId="6F4B96EF" w14:textId="1C23C9A2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>2000000.37</w:t>
            </w:r>
          </w:p>
          <w:p w14:paraId="725529DF" w14:textId="5201CE42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>8000000.25</w:t>
            </w:r>
          </w:p>
          <w:p w14:paraId="2A52A50D" w14:textId="77777777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</w:p>
          <w:p w14:paraId="313D713D" w14:textId="107B8FE2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0C4D" w14:textId="77777777" w:rsidR="006D3F80" w:rsidRPr="006D3F80" w:rsidRDefault="006D3F80" w:rsidP="006D3F80">
            <w:pPr>
              <w:spacing w:before="0" w:after="0"/>
              <w:rPr>
                <w:color w:val="00000A"/>
                <w:lang w:val="en-US"/>
              </w:rPr>
            </w:pPr>
            <w:r w:rsidRPr="006D3F80">
              <w:rPr>
                <w:color w:val="00000A"/>
                <w:lang w:val="en-US"/>
              </w:rPr>
              <w:t>Investor 1 gave us 2000000.37.</w:t>
            </w:r>
          </w:p>
          <w:p w14:paraId="4CB5B47F" w14:textId="77777777" w:rsidR="006D3F80" w:rsidRPr="006D3F80" w:rsidRDefault="006D3F80" w:rsidP="006D3F80">
            <w:pPr>
              <w:spacing w:before="0" w:after="0"/>
              <w:rPr>
                <w:color w:val="00000A"/>
                <w:lang w:val="en-US"/>
              </w:rPr>
            </w:pPr>
            <w:r w:rsidRPr="006D3F80">
              <w:rPr>
                <w:color w:val="00000A"/>
                <w:lang w:val="en-US"/>
              </w:rPr>
              <w:t>Investor 2 gave us 8000000.25.</w:t>
            </w:r>
          </w:p>
          <w:p w14:paraId="175A68B4" w14:textId="0ED4F540" w:rsidR="00DF3E54" w:rsidRDefault="006D3F80" w:rsidP="006D3F80">
            <w:pPr>
              <w:spacing w:before="0" w:after="0"/>
              <w:rPr>
                <w:color w:val="00000A"/>
                <w:lang w:val="en-US"/>
              </w:rPr>
            </w:pPr>
            <w:r w:rsidRPr="006D3F80">
              <w:rPr>
                <w:color w:val="00000A"/>
                <w:lang w:val="en-US"/>
              </w:rPr>
              <w:t xml:space="preserve">Project </w:t>
            </w:r>
            <w:proofErr w:type="spellStart"/>
            <w:r w:rsidRPr="006D3F80">
              <w:rPr>
                <w:color w:val="00000A"/>
                <w:lang w:val="en-US"/>
              </w:rPr>
              <w:t>can not</w:t>
            </w:r>
            <w:proofErr w:type="spellEnd"/>
            <w:r w:rsidRPr="006D3F80">
              <w:rPr>
                <w:color w:val="00000A"/>
                <w:lang w:val="en-US"/>
              </w:rPr>
              <w:t xml:space="preserve"> start. We need 4699998.39 more</w:t>
            </w:r>
            <w:r>
              <w:rPr>
                <w:color w:val="00000A"/>
                <w:lang w:val="en-US"/>
              </w:rPr>
              <w:t>.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F3D2" w14:textId="51BB1E6C" w:rsidR="00FA377F" w:rsidRDefault="00FA377F" w:rsidP="00EA7399">
            <w:pPr>
              <w:spacing w:before="0" w:after="0"/>
              <w:rPr>
                <w:color w:val="00000A"/>
              </w:rPr>
            </w:pPr>
          </w:p>
          <w:p w14:paraId="58280904" w14:textId="3E8451E1" w:rsidR="00DF3E54" w:rsidRDefault="00DF3E54" w:rsidP="00EA7399">
            <w:pPr>
              <w:spacing w:before="0" w:after="0"/>
              <w:rPr>
                <w:color w:val="00000A"/>
              </w:rPr>
            </w:pP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A2FFB" w14:textId="77777777" w:rsidR="00AD72B4" w:rsidRDefault="00AD72B4" w:rsidP="008068A2">
      <w:pPr>
        <w:spacing w:after="0" w:line="240" w:lineRule="auto"/>
      </w:pPr>
      <w:r>
        <w:separator/>
      </w:r>
    </w:p>
  </w:endnote>
  <w:endnote w:type="continuationSeparator" w:id="0">
    <w:p w14:paraId="4213840E" w14:textId="77777777" w:rsidR="00AD72B4" w:rsidRDefault="00AD72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B3C00E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3A0A3C" w:rsidRPr="006D038E" w:rsidRDefault="003A0A3C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3A0A3C" w:rsidRDefault="003A0A3C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3A0A3C" w:rsidRPr="006D038E" w:rsidRDefault="003A0A3C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063BD0C8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E45C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E45C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063BD0C8" w:rsidR="003A0A3C" w:rsidRPr="006D038E" w:rsidRDefault="003A0A3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E45C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E45C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DE6EA" w14:textId="77777777" w:rsidR="00AD72B4" w:rsidRDefault="00AD72B4" w:rsidP="008068A2">
      <w:pPr>
        <w:spacing w:after="0" w:line="240" w:lineRule="auto"/>
      </w:pPr>
      <w:r>
        <w:separator/>
      </w:r>
    </w:p>
  </w:footnote>
  <w:footnote w:type="continuationSeparator" w:id="0">
    <w:p w14:paraId="06D28D07" w14:textId="77777777" w:rsidR="00AD72B4" w:rsidRDefault="00AD72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47640"/>
    <w:multiLevelType w:val="hybridMultilevel"/>
    <w:tmpl w:val="930A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254C2"/>
    <w:multiLevelType w:val="hybridMultilevel"/>
    <w:tmpl w:val="FBE894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9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2"/>
  </w:num>
  <w:num w:numId="7">
    <w:abstractNumId w:val="5"/>
  </w:num>
  <w:num w:numId="8">
    <w:abstractNumId w:val="7"/>
  </w:num>
  <w:num w:numId="9">
    <w:abstractNumId w:val="9"/>
  </w:num>
  <w:num w:numId="10">
    <w:abstractNumId w:val="11"/>
  </w:num>
  <w:num w:numId="11">
    <w:abstractNumId w:val="8"/>
  </w:num>
  <w:num w:numId="12">
    <w:abstractNumId w:val="0"/>
  </w:num>
  <w:num w:numId="13">
    <w:abstractNumId w:val="3"/>
  </w:num>
  <w:num w:numId="14">
    <w:abstractNumId w:val="2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ar Dimitrov">
    <w15:presenceInfo w15:providerId="None" w15:userId="Alexandar Dimitr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31C74"/>
    <w:rsid w:val="00045D2F"/>
    <w:rsid w:val="00063203"/>
    <w:rsid w:val="00064D15"/>
    <w:rsid w:val="000668CB"/>
    <w:rsid w:val="00070999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064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4287"/>
    <w:rsid w:val="0026589D"/>
    <w:rsid w:val="002664E1"/>
    <w:rsid w:val="002676E5"/>
    <w:rsid w:val="002759D6"/>
    <w:rsid w:val="00283C99"/>
    <w:rsid w:val="00284AE1"/>
    <w:rsid w:val="00286A5C"/>
    <w:rsid w:val="002A07BF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0A3C"/>
    <w:rsid w:val="003A1601"/>
    <w:rsid w:val="003A5602"/>
    <w:rsid w:val="003A72EC"/>
    <w:rsid w:val="003B0EBE"/>
    <w:rsid w:val="003B6A53"/>
    <w:rsid w:val="003C6B29"/>
    <w:rsid w:val="003C7A2E"/>
    <w:rsid w:val="003D19F0"/>
    <w:rsid w:val="003D41D7"/>
    <w:rsid w:val="003E167F"/>
    <w:rsid w:val="003E359F"/>
    <w:rsid w:val="003E54E5"/>
    <w:rsid w:val="003E6BFB"/>
    <w:rsid w:val="003F0A35"/>
    <w:rsid w:val="003F1864"/>
    <w:rsid w:val="00414952"/>
    <w:rsid w:val="00420504"/>
    <w:rsid w:val="004311CA"/>
    <w:rsid w:val="004438C0"/>
    <w:rsid w:val="00446FD6"/>
    <w:rsid w:val="004476EF"/>
    <w:rsid w:val="004723CA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070FA"/>
    <w:rsid w:val="005123D9"/>
    <w:rsid w:val="0051517C"/>
    <w:rsid w:val="00517B12"/>
    <w:rsid w:val="00524789"/>
    <w:rsid w:val="005274EE"/>
    <w:rsid w:val="00532464"/>
    <w:rsid w:val="00532A1D"/>
    <w:rsid w:val="00541D45"/>
    <w:rsid w:val="00550C57"/>
    <w:rsid w:val="0055195D"/>
    <w:rsid w:val="00553CCB"/>
    <w:rsid w:val="00560406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A28C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3F80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080F"/>
    <w:rsid w:val="00767EC1"/>
    <w:rsid w:val="00777340"/>
    <w:rsid w:val="007807EC"/>
    <w:rsid w:val="007844CC"/>
    <w:rsid w:val="00785258"/>
    <w:rsid w:val="00791F02"/>
    <w:rsid w:val="0079305D"/>
    <w:rsid w:val="0079324A"/>
    <w:rsid w:val="00793B82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5F4C"/>
    <w:rsid w:val="008063E1"/>
    <w:rsid w:val="008068A2"/>
    <w:rsid w:val="008105A0"/>
    <w:rsid w:val="008114FE"/>
    <w:rsid w:val="00817F9E"/>
    <w:rsid w:val="008252B8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92FEF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2B"/>
    <w:rsid w:val="00941FFF"/>
    <w:rsid w:val="00950D65"/>
    <w:rsid w:val="00954B3A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1751"/>
    <w:rsid w:val="009B2A7F"/>
    <w:rsid w:val="009C0C39"/>
    <w:rsid w:val="009C3DD5"/>
    <w:rsid w:val="009C6E42"/>
    <w:rsid w:val="009D10C2"/>
    <w:rsid w:val="009D1805"/>
    <w:rsid w:val="009D3D9B"/>
    <w:rsid w:val="009D4A5D"/>
    <w:rsid w:val="009E45C0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3E3E"/>
    <w:rsid w:val="00AA40F6"/>
    <w:rsid w:val="00AB106E"/>
    <w:rsid w:val="00AB2224"/>
    <w:rsid w:val="00AC60FE"/>
    <w:rsid w:val="00AC6B03"/>
    <w:rsid w:val="00AC741E"/>
    <w:rsid w:val="00AC77AD"/>
    <w:rsid w:val="00AD3214"/>
    <w:rsid w:val="00AD72B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9309B"/>
    <w:rsid w:val="00BA1F40"/>
    <w:rsid w:val="00BA4820"/>
    <w:rsid w:val="00BB05FA"/>
    <w:rsid w:val="00BB263A"/>
    <w:rsid w:val="00BB5B10"/>
    <w:rsid w:val="00BC56D6"/>
    <w:rsid w:val="00BD27D6"/>
    <w:rsid w:val="00BD2FF2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15C9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CE39CD"/>
    <w:rsid w:val="00D02B78"/>
    <w:rsid w:val="00D121E0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0EC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06AE"/>
    <w:rsid w:val="00E022B5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A9D"/>
    <w:rsid w:val="00E86D42"/>
    <w:rsid w:val="00E872BE"/>
    <w:rsid w:val="00E90FE5"/>
    <w:rsid w:val="00E912EF"/>
    <w:rsid w:val="00E91F6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0E2A"/>
    <w:rsid w:val="00EF2584"/>
    <w:rsid w:val="00F06007"/>
    <w:rsid w:val="00F11150"/>
    <w:rsid w:val="00F20B48"/>
    <w:rsid w:val="00F30B46"/>
    <w:rsid w:val="00F35062"/>
    <w:rsid w:val="00F42410"/>
    <w:rsid w:val="00F46918"/>
    <w:rsid w:val="00F46DDE"/>
    <w:rsid w:val="00F65782"/>
    <w:rsid w:val="00F7033C"/>
    <w:rsid w:val="00F717B7"/>
    <w:rsid w:val="00F876B1"/>
    <w:rsid w:val="00F955E1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465A1C4"/>
    <w:rsid w:val="26C6EB61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C4C370E0-A049-4CBE-83E4-C1C4DCB9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A28C6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6D803-1875-4A8A-8D2C-A566F120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Food Order</vt:lpstr>
    </vt:vector>
  </TitlesOfParts>
  <Manager>Software University</Manager>
  <Company>Software University Foundation - http://softuni.org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Food Order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Alexandar Dimitrov</cp:lastModifiedBy>
  <cp:revision>7</cp:revision>
  <cp:lastPrinted>2019-01-12T00:41:00Z</cp:lastPrinted>
  <dcterms:created xsi:type="dcterms:W3CDTF">2019-03-11T21:37:00Z</dcterms:created>
  <dcterms:modified xsi:type="dcterms:W3CDTF">2019-09-11T13:11:00Z</dcterms:modified>
  <cp:category>programming, education, software engineering, software development</cp:category>
</cp:coreProperties>
</file>